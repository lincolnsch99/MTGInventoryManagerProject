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Template</w:t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80"/>
        <w:gridCol w:w="6540"/>
        <w:tblGridChange w:id="0">
          <w:tblGrid>
            <w:gridCol w:w="2580"/>
            <w:gridCol w:w="654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MTG Collection Manager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 a</w:t>
            </w:r>
            <w:ins w:author="Doug Selent" w:id="0" w:date="2019-04-11T22:15:44Z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C</w:t>
              </w:r>
            </w:ins>
            <w:del w:author="Doug Selent" w:id="0" w:date="2019-04-11T22:15:44Z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delText xml:space="preserve"> c</w:delText>
              </w:r>
            </w:del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ard 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user may add a card to the selected list.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must choose a list to add a card to. 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new card will </w:t>
            </w:r>
            <w:ins w:author="Doug Selent" w:id="1" w:date="2019-04-11T22:17:21Z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be added to</w:t>
              </w:r>
            </w:ins>
            <w:del w:author="Doug Selent" w:id="1" w:date="2019-04-11T22:17:21Z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delText xml:space="preserve">appear i</w:delText>
              </w:r>
            </w:del>
            <w:del w:author="Doug Selent" w:id="2" w:date="2019-04-11T22:17:28Z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delText xml:space="preserve">n</w:delText>
              </w:r>
            </w:del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list. 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initiates the card addition process. 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Basic Flow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chooses to add a card.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search window will open.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searches for the card they wish to add.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selects the quantity of cards to add.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chooses to add the cards.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Alternate Flow(s)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 Flow(s)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E1.1. (3) The card does not exist.</w:t>
            </w:r>
          </w:p>
          <w:p w:rsidR="00000000" w:rsidDel="00000000" w:rsidP="00000000" w:rsidRDefault="00000000" w:rsidRPr="00000000" w14:paraId="0000001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E1.2. The system will show no results.</w:t>
            </w:r>
          </w:p>
          <w:p w:rsidR="00000000" w:rsidDel="00000000" w:rsidP="00000000" w:rsidRDefault="00000000" w:rsidRPr="00000000" w14:paraId="0000001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E2.1. (2, 3, 4) The user cancels the card addition process.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E2.2. The search window closes.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Extensions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Template</w:t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80"/>
        <w:gridCol w:w="6540"/>
        <w:tblGridChange w:id="0">
          <w:tblGrid>
            <w:gridCol w:w="2580"/>
            <w:gridCol w:w="654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MTG Collection Manager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a card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may remove a card from the selected list.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select a card to remove.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card will no longer be in the list.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initiates the card removal process.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Basic Flow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chooses to remove a card.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confirmation message will appear.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confirms removal of the card.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Alternate Flow(s)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 Flow(s)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Extensions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Template</w:t>
      </w:r>
    </w:p>
    <w:tbl>
      <w:tblPr>
        <w:tblStyle w:val="Table3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80"/>
        <w:gridCol w:w="6540"/>
        <w:tblGridChange w:id="0">
          <w:tblGrid>
            <w:gridCol w:w="2580"/>
            <w:gridCol w:w="654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MTG Collection Manager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list.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may create a list of card and give the new list a name. 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be active. 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new list will exist. 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initiates the list creation process. 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Basic Flow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chooses to create a new list.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asks the user to give the list a name.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confirms the creation of the list.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Alternate Flow(s)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 Flow(s)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E1.1 (2) A list of the same name already exists. </w:t>
            </w:r>
          </w:p>
          <w:p w:rsidR="00000000" w:rsidDel="00000000" w:rsidP="00000000" w:rsidRDefault="00000000" w:rsidRPr="00000000" w14:paraId="0000006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E1.2 The system prompts the user to choose a different name. 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Extensions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2a. The user may choose to mark the list as white, blue, black, red, green or any combination thereof.</w:t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Template</w:t>
      </w:r>
    </w:p>
    <w:tbl>
      <w:tblPr>
        <w:tblStyle w:val="Table4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80"/>
        <w:gridCol w:w="6540"/>
        <w:tblGridChange w:id="0">
          <w:tblGrid>
            <w:gridCol w:w="2580"/>
            <w:gridCol w:w="654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MTG Collection Manager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a list.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may delete a list from the system.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select a list to delete.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list will no longer exist within the system. 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initiates the list deletion process.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Basic Flow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chooses to delete a list.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confirmation message will appear. 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confirms deletion of the list.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Alternate Flow(s)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 Flow(s)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Extensions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Template</w:t>
      </w:r>
    </w:p>
    <w:tbl>
      <w:tblPr>
        <w:tblStyle w:val="Table5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80"/>
        <w:gridCol w:w="6540"/>
        <w:tblGridChange w:id="0">
          <w:tblGrid>
            <w:gridCol w:w="2580"/>
            <w:gridCol w:w="654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MTG Collection Manager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</w:t>
            </w:r>
            <w:del w:author="Doug Selent" w:id="3" w:date="2019-04-11T22:18:45Z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delText xml:space="preserve">ing</w:delText>
              </w:r>
            </w:del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Card Details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may select a card and view its details.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be searching for a card or viewing their inventory.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display all details for the card selected.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selects a card.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Basic Flow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selects a card.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will be an option to “View Details”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6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shall display the details of the card.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Alternate Flow(s)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 Flow(s)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Extensions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Template</w:t>
      </w:r>
    </w:p>
    <w:tbl>
      <w:tblPr>
        <w:tblStyle w:val="Table6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80"/>
        <w:gridCol w:w="6540"/>
        <w:tblGridChange w:id="0">
          <w:tblGrid>
            <w:gridCol w:w="2580"/>
            <w:gridCol w:w="654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MTG Collection Manager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for Card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may search for cards.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must be viewing one of their collections or in the search screen.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system shall display all cards relating to the user’s search terms.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selects the search bar.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Basic Flow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types in keywords of the card they are looking for.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accesses the database to find all cards relating to the user’s search terms.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all cards that relate with the user’s requests.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Alternate Flow(s)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A1.1 The user selects to search by mana type.</w:t>
            </w:r>
          </w:p>
          <w:p w:rsidR="00000000" w:rsidDel="00000000" w:rsidP="00000000" w:rsidRDefault="00000000" w:rsidRPr="00000000" w14:paraId="000000D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A2.1 The user selects to search by mana cost.</w:t>
            </w:r>
          </w:p>
          <w:p w:rsidR="00000000" w:rsidDel="00000000" w:rsidP="00000000" w:rsidRDefault="00000000" w:rsidRPr="00000000" w14:paraId="000000D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A3.1 The user selects to search by creature type.</w:t>
            </w:r>
          </w:p>
          <w:p w:rsidR="00000000" w:rsidDel="00000000" w:rsidP="00000000" w:rsidRDefault="00000000" w:rsidRPr="00000000" w14:paraId="000000D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A4.1 The user selects to search by card name.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 Flow(s)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E1.1 (2) The system doesn’t find any cards that relate to the user’s search terms.</w:t>
            </w:r>
          </w:p>
          <w:p w:rsidR="00000000" w:rsidDel="00000000" w:rsidP="00000000" w:rsidRDefault="00000000" w:rsidRPr="00000000" w14:paraId="000000D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E1.2 The system displays a “No cards found” message.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Extensions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Template</w:t>
      </w:r>
    </w:p>
    <w:tbl>
      <w:tblPr>
        <w:tblStyle w:val="Table7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80"/>
        <w:gridCol w:w="6540"/>
        <w:tblGridChange w:id="0">
          <w:tblGrid>
            <w:gridCol w:w="2580"/>
            <w:gridCol w:w="654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07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MTG Collection Manager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Search for List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Primary Actor(s)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may search for their lists.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must be on the home screen.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system shall display all of the user’s lists relating to the search terms.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selects the search bar.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Basic Flow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types in keywords or names of the card they are looking for.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searches through the user’s lists to find any lists relating to the user’s search terms.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all lists that relate with the user’s requests.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Alternate Flow(s)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 Flow(s)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E1.1 (2) The system doesn’t find any lists that relate to the user’s search terms.</w:t>
            </w:r>
          </w:p>
          <w:p w:rsidR="00000000" w:rsidDel="00000000" w:rsidP="00000000" w:rsidRDefault="00000000" w:rsidRPr="00000000" w14:paraId="000000F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E1.2 The system displays a “No lists found” message.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Extensions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ug Selent" w:id="0" w:date="2019-04-11T22:16:3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Use Case names can be simplified, such as "Add A Card" can simply be "Add Card"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